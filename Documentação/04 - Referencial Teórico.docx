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C0AD" w14:textId="5EF18017" w:rsidR="008B421B" w:rsidRDefault="008B421B" w:rsidP="004D6B4A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C664FA">
        <w:rPr>
          <w:rFonts w:ascii="Arial" w:hAnsi="Arial" w:cs="Arial"/>
          <w:b/>
          <w:bCs/>
          <w:sz w:val="32"/>
          <w:szCs w:val="32"/>
        </w:rPr>
        <w:t>REFERENCIAL TEÓRICO</w:t>
      </w:r>
    </w:p>
    <w:p w14:paraId="597F689D" w14:textId="77777777" w:rsidR="00C664FA" w:rsidRPr="00C664FA" w:rsidRDefault="00C664FA" w:rsidP="009454DD">
      <w:pPr>
        <w:pStyle w:val="SemEspaamento"/>
        <w:rPr>
          <w:rFonts w:ascii="Arial" w:hAnsi="Arial" w:cs="Arial"/>
          <w:b/>
          <w:bCs/>
          <w:sz w:val="32"/>
          <w:szCs w:val="32"/>
        </w:rPr>
      </w:pPr>
    </w:p>
    <w:p w14:paraId="2B5D56B3" w14:textId="77777777" w:rsidR="007E153E" w:rsidRDefault="008B421B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C664FA">
        <w:rPr>
          <w:rFonts w:ascii="Arial" w:hAnsi="Arial" w:cs="Arial"/>
          <w:sz w:val="24"/>
          <w:szCs w:val="24"/>
        </w:rPr>
        <w:t>Pequenos comerciantes</w:t>
      </w:r>
      <w:del w:id="0" w:author="Vitor Nunes Silva" w:date="2024-03-22T20:10:00Z">
        <w:r w:rsidRPr="00C664FA" w:rsidDel="003845B7">
          <w:rPr>
            <w:rFonts w:ascii="Arial" w:hAnsi="Arial" w:cs="Arial"/>
            <w:sz w:val="24"/>
            <w:szCs w:val="24"/>
          </w:rPr>
          <w:delText>, (como esse que vos fala)</w:delText>
        </w:r>
      </w:del>
      <w:r w:rsidRPr="00C664FA">
        <w:rPr>
          <w:rFonts w:ascii="Arial" w:hAnsi="Arial" w:cs="Arial"/>
          <w:sz w:val="24"/>
          <w:szCs w:val="24"/>
        </w:rPr>
        <w:t xml:space="preserve"> sofrem com alguns problemas na administração do seu negócio</w:t>
      </w:r>
      <w:ins w:id="1" w:author="Vitor Nunes Silva" w:date="2024-03-22T20:10:00Z">
        <w:r w:rsidR="003845B7" w:rsidRPr="00C664FA">
          <w:rPr>
            <w:rFonts w:ascii="Arial" w:hAnsi="Arial" w:cs="Arial"/>
            <w:sz w:val="24"/>
            <w:szCs w:val="24"/>
          </w:rPr>
          <w:t>.</w:t>
        </w:r>
      </w:ins>
      <w:del w:id="2" w:author="Vitor Nunes Silva" w:date="2024-03-22T20:10:00Z">
        <w:r w:rsidRPr="00C664FA" w:rsidDel="003845B7">
          <w:rPr>
            <w:rFonts w:ascii="Arial" w:hAnsi="Arial" w:cs="Arial"/>
            <w:sz w:val="24"/>
            <w:szCs w:val="24"/>
          </w:rPr>
          <w:delText>,</w:delText>
        </w:r>
      </w:del>
      <w:r w:rsidRPr="00C664FA">
        <w:rPr>
          <w:rFonts w:ascii="Arial" w:hAnsi="Arial" w:cs="Arial"/>
          <w:sz w:val="24"/>
          <w:szCs w:val="24"/>
        </w:rPr>
        <w:t xml:space="preserve"> </w:t>
      </w:r>
      <w:del w:id="3" w:author="Vitor Nunes Silva" w:date="2024-03-22T20:10:00Z">
        <w:r w:rsidRPr="00C664FA" w:rsidDel="003845B7">
          <w:rPr>
            <w:rFonts w:ascii="Arial" w:hAnsi="Arial" w:cs="Arial"/>
            <w:sz w:val="24"/>
            <w:szCs w:val="24"/>
          </w:rPr>
          <w:delText>sou um pequeno</w:delText>
        </w:r>
      </w:del>
      <w:ins w:id="4" w:author="Vitor Nunes Silva" w:date="2024-03-22T20:10:00Z">
        <w:r w:rsidR="003845B7" w:rsidRPr="00C664FA">
          <w:rPr>
            <w:rFonts w:ascii="Arial" w:hAnsi="Arial" w:cs="Arial"/>
            <w:sz w:val="24"/>
            <w:szCs w:val="24"/>
          </w:rPr>
          <w:t>Para ilustrar essa realidade, imagine um</w:t>
        </w:r>
      </w:ins>
      <w:r w:rsidRPr="00C664FA">
        <w:rPr>
          <w:rFonts w:ascii="Arial" w:hAnsi="Arial" w:cs="Arial"/>
          <w:sz w:val="24"/>
          <w:szCs w:val="24"/>
        </w:rPr>
        <w:t xml:space="preserve"> comerciante na área de Cama, Mesa e Banho</w:t>
      </w:r>
      <w:ins w:id="5" w:author="Vitor Nunes Silva" w:date="2024-03-22T20:10:00Z">
        <w:r w:rsidR="003845B7" w:rsidRPr="00C664FA">
          <w:rPr>
            <w:rFonts w:ascii="Arial" w:hAnsi="Arial" w:cs="Arial"/>
            <w:sz w:val="24"/>
            <w:szCs w:val="24"/>
          </w:rPr>
          <w:t xml:space="preserve"> que</w:t>
        </w:r>
      </w:ins>
      <w:del w:id="6" w:author="Vitor Nunes Silva" w:date="2024-03-22T20:10:00Z">
        <w:r w:rsidRPr="00C664FA" w:rsidDel="003845B7">
          <w:rPr>
            <w:rFonts w:ascii="Arial" w:hAnsi="Arial" w:cs="Arial"/>
            <w:sz w:val="24"/>
            <w:szCs w:val="24"/>
          </w:rPr>
          <w:delText>,</w:delText>
        </w:r>
      </w:del>
      <w:r w:rsidRPr="00C664FA">
        <w:rPr>
          <w:rFonts w:ascii="Arial" w:hAnsi="Arial" w:cs="Arial"/>
          <w:sz w:val="24"/>
          <w:szCs w:val="24"/>
        </w:rPr>
        <w:t xml:space="preserve"> compr</w:t>
      </w:r>
      <w:ins w:id="7" w:author="Vitor Nunes Silva" w:date="2024-03-22T20:10:00Z">
        <w:r w:rsidR="003845B7" w:rsidRPr="00C664FA">
          <w:rPr>
            <w:rFonts w:ascii="Arial" w:hAnsi="Arial" w:cs="Arial"/>
            <w:sz w:val="24"/>
            <w:szCs w:val="24"/>
          </w:rPr>
          <w:t>a</w:t>
        </w:r>
      </w:ins>
      <w:del w:id="8" w:author="Vitor Nunes Silva" w:date="2024-03-22T20:10:00Z">
        <w:r w:rsidRPr="00C664FA" w:rsidDel="003845B7">
          <w:rPr>
            <w:rFonts w:ascii="Arial" w:hAnsi="Arial" w:cs="Arial"/>
            <w:sz w:val="24"/>
            <w:szCs w:val="24"/>
          </w:rPr>
          <w:delText>o</w:delText>
        </w:r>
      </w:del>
      <w:r w:rsidRPr="00C664FA">
        <w:rPr>
          <w:rFonts w:ascii="Arial" w:hAnsi="Arial" w:cs="Arial"/>
          <w:sz w:val="24"/>
          <w:szCs w:val="24"/>
        </w:rPr>
        <w:t xml:space="preserve"> </w:t>
      </w:r>
      <w:r w:rsidR="00705534" w:rsidRPr="00C664FA">
        <w:rPr>
          <w:rFonts w:ascii="Arial" w:hAnsi="Arial" w:cs="Arial"/>
          <w:sz w:val="24"/>
          <w:szCs w:val="24"/>
        </w:rPr>
        <w:t>seus</w:t>
      </w:r>
      <w:r w:rsidRPr="00C664FA">
        <w:rPr>
          <w:rFonts w:ascii="Arial" w:hAnsi="Arial" w:cs="Arial"/>
          <w:sz w:val="24"/>
          <w:szCs w:val="24"/>
        </w:rPr>
        <w:t xml:space="preserve"> produtos direto da fábrica e</w:t>
      </w:r>
      <w:ins w:id="9" w:author="Vitor Nunes Silva" w:date="2024-03-22T20:11:00Z">
        <w:r w:rsidR="00142F70" w:rsidRPr="00C664FA">
          <w:rPr>
            <w:rFonts w:ascii="Arial" w:hAnsi="Arial" w:cs="Arial"/>
            <w:sz w:val="24"/>
            <w:szCs w:val="24"/>
          </w:rPr>
          <w:t xml:space="preserve"> que </w:t>
        </w:r>
      </w:ins>
      <w:del w:id="10" w:author="Vitor Nunes Silva" w:date="2024-03-22T20:11:00Z">
        <w:r w:rsidRPr="00C664FA" w:rsidDel="00142F70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C664FA">
        <w:rPr>
          <w:rFonts w:ascii="Arial" w:hAnsi="Arial" w:cs="Arial"/>
          <w:sz w:val="24"/>
          <w:szCs w:val="24"/>
        </w:rPr>
        <w:t>contrat</w:t>
      </w:r>
      <w:ins w:id="11" w:author="Vitor Nunes Silva" w:date="2024-03-22T20:11:00Z">
        <w:r w:rsidR="00142F70" w:rsidRPr="00C664FA">
          <w:rPr>
            <w:rFonts w:ascii="Arial" w:hAnsi="Arial" w:cs="Arial"/>
            <w:sz w:val="24"/>
            <w:szCs w:val="24"/>
          </w:rPr>
          <w:t>a</w:t>
        </w:r>
      </w:ins>
      <w:del w:id="12" w:author="Vitor Nunes Silva" w:date="2024-03-22T20:11:00Z">
        <w:r w:rsidRPr="00C664FA" w:rsidDel="00142F70">
          <w:rPr>
            <w:rFonts w:ascii="Arial" w:hAnsi="Arial" w:cs="Arial"/>
            <w:sz w:val="24"/>
            <w:szCs w:val="24"/>
          </w:rPr>
          <w:delText>o</w:delText>
        </w:r>
      </w:del>
      <w:r w:rsidRPr="00C664FA">
        <w:rPr>
          <w:rFonts w:ascii="Arial" w:hAnsi="Arial" w:cs="Arial"/>
          <w:sz w:val="24"/>
          <w:szCs w:val="24"/>
        </w:rPr>
        <w:t xml:space="preserve"> pessoas para revenderem esses produtos</w:t>
      </w:r>
      <w:r w:rsidR="00705534" w:rsidRPr="00C664FA">
        <w:rPr>
          <w:rFonts w:ascii="Arial" w:hAnsi="Arial" w:cs="Arial"/>
          <w:sz w:val="24"/>
          <w:szCs w:val="24"/>
        </w:rPr>
        <w:t>,</w:t>
      </w:r>
      <w:r w:rsidRPr="00C664FA">
        <w:rPr>
          <w:rFonts w:ascii="Arial" w:hAnsi="Arial" w:cs="Arial"/>
          <w:sz w:val="24"/>
          <w:szCs w:val="24"/>
        </w:rPr>
        <w:t xml:space="preserve"> </w:t>
      </w:r>
      <w:del w:id="13" w:author="Vitor Nunes Silva" w:date="2024-03-22T20:11:00Z">
        <w:r w:rsidRPr="00C664FA" w:rsidDel="00142F70">
          <w:rPr>
            <w:rFonts w:ascii="Arial" w:hAnsi="Arial" w:cs="Arial"/>
            <w:sz w:val="24"/>
            <w:szCs w:val="24"/>
          </w:rPr>
          <w:delText xml:space="preserve">pra mim </w:delText>
        </w:r>
      </w:del>
      <w:r w:rsidRPr="00C664FA">
        <w:rPr>
          <w:rFonts w:ascii="Arial" w:hAnsi="Arial" w:cs="Arial"/>
          <w:sz w:val="24"/>
          <w:szCs w:val="24"/>
        </w:rPr>
        <w:t>recebendo uma comissão de 30% em cima de tudo o que a pessoa vender</w:t>
      </w:r>
      <w:ins w:id="14" w:author="Vitor Nunes Silva" w:date="2024-03-22T20:11:00Z">
        <w:r w:rsidR="005A5304" w:rsidRPr="00C664FA">
          <w:rPr>
            <w:rFonts w:ascii="Arial" w:hAnsi="Arial" w:cs="Arial"/>
            <w:sz w:val="24"/>
            <w:szCs w:val="24"/>
          </w:rPr>
          <w:t>.</w:t>
        </w:r>
      </w:ins>
      <w:del w:id="15" w:author="Vitor Nunes Silva" w:date="2024-03-22T20:11:00Z">
        <w:r w:rsidRPr="00C664FA" w:rsidDel="005A5304">
          <w:rPr>
            <w:rFonts w:ascii="Arial" w:hAnsi="Arial" w:cs="Arial"/>
            <w:sz w:val="24"/>
            <w:szCs w:val="24"/>
          </w:rPr>
          <w:delText>,</w:delText>
        </w:r>
      </w:del>
      <w:r w:rsidRPr="00C664FA">
        <w:rPr>
          <w:rFonts w:ascii="Arial" w:hAnsi="Arial" w:cs="Arial"/>
          <w:sz w:val="24"/>
          <w:szCs w:val="24"/>
        </w:rPr>
        <w:t xml:space="preserve"> </w:t>
      </w:r>
      <w:ins w:id="16" w:author="Vitor Nunes Silva" w:date="2024-03-22T20:11:00Z">
        <w:r w:rsidR="005A5304" w:rsidRPr="00C664FA">
          <w:rPr>
            <w:rFonts w:ascii="Arial" w:hAnsi="Arial" w:cs="Arial"/>
            <w:sz w:val="24"/>
            <w:szCs w:val="24"/>
          </w:rPr>
          <w:t>O</w:t>
        </w:r>
      </w:ins>
      <w:del w:id="17" w:author="Vitor Nunes Silva" w:date="2024-03-22T20:11:00Z">
        <w:r w:rsidRPr="00C664FA" w:rsidDel="005A5304">
          <w:rPr>
            <w:rFonts w:ascii="Arial" w:hAnsi="Arial" w:cs="Arial"/>
            <w:sz w:val="24"/>
            <w:szCs w:val="24"/>
          </w:rPr>
          <w:delText>o</w:delText>
        </w:r>
      </w:del>
      <w:r w:rsidRPr="00C664FA">
        <w:rPr>
          <w:rFonts w:ascii="Arial" w:hAnsi="Arial" w:cs="Arial"/>
          <w:sz w:val="24"/>
          <w:szCs w:val="24"/>
        </w:rPr>
        <w:t xml:space="preserve"> que ela não vender, pode </w:t>
      </w:r>
      <w:del w:id="18" w:author="Vitor Nunes Silva" w:date="2024-03-22T20:11:00Z">
        <w:r w:rsidRPr="00C664FA" w:rsidDel="005A5304">
          <w:rPr>
            <w:rFonts w:ascii="Arial" w:hAnsi="Arial" w:cs="Arial"/>
            <w:sz w:val="24"/>
            <w:szCs w:val="24"/>
          </w:rPr>
          <w:delText xml:space="preserve">me </w:delText>
        </w:r>
      </w:del>
      <w:r w:rsidRPr="00C664FA">
        <w:rPr>
          <w:rFonts w:ascii="Arial" w:hAnsi="Arial" w:cs="Arial"/>
          <w:sz w:val="24"/>
          <w:szCs w:val="24"/>
        </w:rPr>
        <w:t xml:space="preserve">devolver sem precisar prestar contas quanto a isso. </w:t>
      </w:r>
      <w:r w:rsidRPr="00C664FA">
        <w:rPr>
          <w:rFonts w:ascii="Arial" w:hAnsi="Arial" w:cs="Arial"/>
          <w:sz w:val="24"/>
          <w:szCs w:val="24"/>
        </w:rPr>
        <w:br/>
      </w:r>
      <w:r w:rsidRPr="00C664FA">
        <w:rPr>
          <w:rFonts w:ascii="Arial" w:hAnsi="Arial" w:cs="Arial"/>
          <w:sz w:val="24"/>
          <w:szCs w:val="24"/>
        </w:rPr>
        <w:br/>
      </w:r>
      <w:r w:rsidR="00783F9A">
        <w:rPr>
          <w:rFonts w:ascii="Arial" w:hAnsi="Arial" w:cs="Arial"/>
          <w:sz w:val="24"/>
          <w:szCs w:val="24"/>
        </w:rPr>
        <w:t xml:space="preserve">           </w:t>
      </w:r>
      <w:r w:rsidRPr="00C664FA">
        <w:rPr>
          <w:rFonts w:ascii="Arial" w:hAnsi="Arial" w:cs="Arial"/>
          <w:sz w:val="24"/>
          <w:szCs w:val="24"/>
        </w:rPr>
        <w:t xml:space="preserve">Durante e após a pandemia, </w:t>
      </w:r>
      <w:del w:id="19" w:author="Vitor Nunes Silva" w:date="2024-03-22T20:11:00Z">
        <w:r w:rsidRPr="00C664FA" w:rsidDel="005A5304">
          <w:rPr>
            <w:rFonts w:ascii="Arial" w:hAnsi="Arial" w:cs="Arial"/>
            <w:sz w:val="24"/>
            <w:szCs w:val="24"/>
          </w:rPr>
          <w:delText xml:space="preserve">nós, </w:delText>
        </w:r>
      </w:del>
      <w:r w:rsidRPr="00C664FA">
        <w:rPr>
          <w:rFonts w:ascii="Arial" w:hAnsi="Arial" w:cs="Arial"/>
          <w:sz w:val="24"/>
          <w:szCs w:val="24"/>
        </w:rPr>
        <w:t>pequenos comerciantes de enxovais tive</w:t>
      </w:r>
      <w:ins w:id="20" w:author="Vitor Nunes Silva" w:date="2024-03-22T20:12:00Z">
        <w:r w:rsidR="003C77C9" w:rsidRPr="00C664FA">
          <w:rPr>
            <w:rFonts w:ascii="Arial" w:hAnsi="Arial" w:cs="Arial"/>
            <w:sz w:val="24"/>
            <w:szCs w:val="24"/>
          </w:rPr>
          <w:t>ram</w:t>
        </w:r>
      </w:ins>
      <w:del w:id="21" w:author="Vitor Nunes Silva" w:date="2024-03-22T20:12:00Z">
        <w:r w:rsidRPr="00C664FA" w:rsidDel="003C77C9">
          <w:rPr>
            <w:rFonts w:ascii="Arial" w:hAnsi="Arial" w:cs="Arial"/>
            <w:sz w:val="24"/>
            <w:szCs w:val="24"/>
          </w:rPr>
          <w:delText>mos</w:delText>
        </w:r>
      </w:del>
      <w:r w:rsidRPr="00C664FA">
        <w:rPr>
          <w:rFonts w:ascii="Arial" w:hAnsi="Arial" w:cs="Arial"/>
          <w:sz w:val="24"/>
          <w:szCs w:val="24"/>
        </w:rPr>
        <w:t xml:space="preserve"> um aumento significativo nas vendas, pois a venda porta a porta ficou mais viável nesse período</w:t>
      </w:r>
      <w:r w:rsidR="007B7709">
        <w:rPr>
          <w:rFonts w:ascii="Arial" w:hAnsi="Arial" w:cs="Arial"/>
          <w:sz w:val="24"/>
          <w:szCs w:val="24"/>
        </w:rPr>
        <w:t>. P</w:t>
      </w:r>
      <w:r w:rsidR="005E012B" w:rsidRPr="00C664FA">
        <w:rPr>
          <w:rFonts w:ascii="Arial" w:hAnsi="Arial" w:cs="Arial"/>
          <w:sz w:val="24"/>
          <w:szCs w:val="24"/>
        </w:rPr>
        <w:t>orém</w:t>
      </w:r>
      <w:r w:rsidR="007B7709">
        <w:rPr>
          <w:rFonts w:ascii="Arial" w:hAnsi="Arial" w:cs="Arial"/>
          <w:sz w:val="24"/>
          <w:szCs w:val="24"/>
        </w:rPr>
        <w:t>,</w:t>
      </w:r>
      <w:r w:rsidR="005E012B" w:rsidRPr="00C664FA">
        <w:rPr>
          <w:rFonts w:ascii="Arial" w:hAnsi="Arial" w:cs="Arial"/>
          <w:sz w:val="24"/>
          <w:szCs w:val="24"/>
        </w:rPr>
        <w:t xml:space="preserve"> </w:t>
      </w:r>
      <w:r w:rsidR="00831C3C">
        <w:rPr>
          <w:rFonts w:ascii="Arial" w:hAnsi="Arial" w:cs="Arial"/>
          <w:sz w:val="24"/>
          <w:szCs w:val="24"/>
        </w:rPr>
        <w:t>com o aumento da demanda por enxova</w:t>
      </w:r>
      <w:r w:rsidR="00483922">
        <w:rPr>
          <w:rFonts w:ascii="Arial" w:hAnsi="Arial" w:cs="Arial"/>
          <w:sz w:val="24"/>
          <w:szCs w:val="24"/>
        </w:rPr>
        <w:t xml:space="preserve">l </w:t>
      </w:r>
      <w:r w:rsidR="005E012B" w:rsidRPr="00C664FA">
        <w:rPr>
          <w:rFonts w:ascii="Arial" w:hAnsi="Arial" w:cs="Arial"/>
          <w:sz w:val="24"/>
          <w:szCs w:val="24"/>
        </w:rPr>
        <w:t>surgiram alguns problemas</w:t>
      </w:r>
      <w:ins w:id="22" w:author="Vitor Nunes Silva" w:date="2024-03-22T20:12:00Z">
        <w:r w:rsidR="003C77C9" w:rsidRPr="00C664FA">
          <w:rPr>
            <w:rFonts w:ascii="Arial" w:hAnsi="Arial" w:cs="Arial"/>
            <w:sz w:val="24"/>
            <w:szCs w:val="24"/>
          </w:rPr>
          <w:t>:</w:t>
        </w:r>
      </w:ins>
      <w:del w:id="23" w:author="Vitor Nunes Silva" w:date="2024-03-22T20:12:00Z">
        <w:r w:rsidR="005E012B" w:rsidRPr="00C664FA" w:rsidDel="003C77C9">
          <w:rPr>
            <w:rFonts w:ascii="Arial" w:hAnsi="Arial" w:cs="Arial"/>
            <w:sz w:val="24"/>
            <w:szCs w:val="24"/>
          </w:rPr>
          <w:delText>.</w:delText>
        </w:r>
      </w:del>
      <w:r w:rsidR="005E012B" w:rsidRPr="00C664FA">
        <w:rPr>
          <w:rFonts w:ascii="Arial" w:hAnsi="Arial" w:cs="Arial"/>
          <w:sz w:val="24"/>
          <w:szCs w:val="24"/>
        </w:rPr>
        <w:br/>
      </w:r>
    </w:p>
    <w:p w14:paraId="739BC361" w14:textId="77777777" w:rsidR="007E153E" w:rsidRDefault="007E153E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E012B" w:rsidRPr="00C664FA">
        <w:rPr>
          <w:rFonts w:ascii="Arial" w:hAnsi="Arial" w:cs="Arial"/>
          <w:sz w:val="24"/>
          <w:szCs w:val="24"/>
        </w:rPr>
        <w:t>Realizar o controle de quanto est</w:t>
      </w:r>
      <w:ins w:id="24" w:author="Vitor Nunes Silva" w:date="2024-03-22T20:12:00Z">
        <w:r w:rsidR="00CD6F88" w:rsidRPr="00C664FA">
          <w:rPr>
            <w:rFonts w:ascii="Arial" w:hAnsi="Arial" w:cs="Arial"/>
            <w:sz w:val="24"/>
            <w:szCs w:val="24"/>
          </w:rPr>
          <w:t>á</w:t>
        </w:r>
      </w:ins>
      <w:del w:id="25" w:author="Vitor Nunes Silva" w:date="2024-03-22T20:12:00Z">
        <w:r w:rsidR="005E012B" w:rsidRPr="00C664FA" w:rsidDel="00CD6F88">
          <w:rPr>
            <w:rFonts w:ascii="Arial" w:hAnsi="Arial" w:cs="Arial"/>
            <w:sz w:val="24"/>
            <w:szCs w:val="24"/>
          </w:rPr>
          <w:delText>amos</w:delText>
        </w:r>
      </w:del>
      <w:ins w:id="26" w:author="Vitor Nunes Silva" w:date="2024-03-22T20:12:00Z">
        <w:r w:rsidR="00CD6F88" w:rsidRPr="00C664FA">
          <w:rPr>
            <w:rFonts w:ascii="Arial" w:hAnsi="Arial" w:cs="Arial"/>
            <w:sz w:val="24"/>
            <w:szCs w:val="24"/>
          </w:rPr>
          <w:t xml:space="preserve"> sendo</w:t>
        </w:r>
      </w:ins>
      <w:r w:rsidR="005E012B" w:rsidRPr="00C664FA">
        <w:rPr>
          <w:rFonts w:ascii="Arial" w:hAnsi="Arial" w:cs="Arial"/>
          <w:sz w:val="24"/>
          <w:szCs w:val="24"/>
        </w:rPr>
        <w:t xml:space="preserve"> vend</w:t>
      </w:r>
      <w:ins w:id="27" w:author="Vitor Nunes Silva" w:date="2024-03-22T20:12:00Z">
        <w:r w:rsidR="00CD6F88" w:rsidRPr="00C664FA">
          <w:rPr>
            <w:rFonts w:ascii="Arial" w:hAnsi="Arial" w:cs="Arial"/>
            <w:sz w:val="24"/>
            <w:szCs w:val="24"/>
          </w:rPr>
          <w:t>i</w:t>
        </w:r>
      </w:ins>
      <w:del w:id="28" w:author="Vitor Nunes Silva" w:date="2024-03-22T20:12:00Z">
        <w:r w:rsidR="005E012B" w:rsidRPr="00C664FA" w:rsidDel="00CD6F88">
          <w:rPr>
            <w:rFonts w:ascii="Arial" w:hAnsi="Arial" w:cs="Arial"/>
            <w:sz w:val="24"/>
            <w:szCs w:val="24"/>
          </w:rPr>
          <w:delText>en</w:delText>
        </w:r>
      </w:del>
      <w:r w:rsidR="005E012B" w:rsidRPr="00C664FA">
        <w:rPr>
          <w:rFonts w:ascii="Arial" w:hAnsi="Arial" w:cs="Arial"/>
          <w:sz w:val="24"/>
          <w:szCs w:val="24"/>
        </w:rPr>
        <w:t>do.</w:t>
      </w:r>
    </w:p>
    <w:p w14:paraId="427E7BB0" w14:textId="77777777" w:rsidR="007E153E" w:rsidRDefault="005E012B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C664FA">
        <w:rPr>
          <w:rFonts w:ascii="Arial" w:hAnsi="Arial" w:cs="Arial"/>
          <w:sz w:val="24"/>
          <w:szCs w:val="24"/>
        </w:rPr>
        <w:t>- Controlar os preços e a margem de lucro, pois nesse período foram vários aumentos do material</w:t>
      </w:r>
      <w:r w:rsidR="007E153E">
        <w:rPr>
          <w:rFonts w:ascii="Arial" w:hAnsi="Arial" w:cs="Arial"/>
          <w:sz w:val="24"/>
          <w:szCs w:val="24"/>
        </w:rPr>
        <w:t>,</w:t>
      </w:r>
      <w:r w:rsidRPr="00C664FA">
        <w:rPr>
          <w:rFonts w:ascii="Arial" w:hAnsi="Arial" w:cs="Arial"/>
          <w:sz w:val="24"/>
          <w:szCs w:val="24"/>
        </w:rPr>
        <w:t xml:space="preserve"> repetidas vezes no ano.</w:t>
      </w:r>
    </w:p>
    <w:p w14:paraId="4C5A471E" w14:textId="77777777" w:rsidR="005F7FF7" w:rsidRDefault="005E012B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C664FA">
        <w:rPr>
          <w:rFonts w:ascii="Arial" w:hAnsi="Arial" w:cs="Arial"/>
          <w:sz w:val="24"/>
          <w:szCs w:val="24"/>
        </w:rPr>
        <w:t>- Fichas de papel ficando cada vez mais caras e inconvenientes para o controle.</w:t>
      </w:r>
    </w:p>
    <w:p w14:paraId="16629DA6" w14:textId="77777777" w:rsidR="005F7FF7" w:rsidRDefault="005F7FF7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14:paraId="7514215E" w14:textId="77777777" w:rsidR="005F7FF7" w:rsidRDefault="005E012B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C664FA">
        <w:rPr>
          <w:rFonts w:ascii="Arial" w:hAnsi="Arial" w:cs="Arial"/>
          <w:sz w:val="24"/>
          <w:szCs w:val="24"/>
        </w:rPr>
        <w:t xml:space="preserve">Com esses problemas que </w:t>
      </w:r>
      <w:del w:id="29" w:author="Vitor Nunes Silva" w:date="2024-03-22T20:13:00Z">
        <w:r w:rsidRPr="00C664FA" w:rsidDel="00654760">
          <w:rPr>
            <w:rFonts w:ascii="Arial" w:hAnsi="Arial" w:cs="Arial"/>
            <w:sz w:val="24"/>
            <w:szCs w:val="24"/>
          </w:rPr>
          <w:delText xml:space="preserve">estou </w:delText>
        </w:r>
      </w:del>
      <w:ins w:id="30" w:author="Vitor Nunes Silva" w:date="2024-03-22T20:13:00Z">
        <w:r w:rsidR="00654760" w:rsidRPr="00C664FA">
          <w:rPr>
            <w:rFonts w:ascii="Arial" w:hAnsi="Arial" w:cs="Arial"/>
            <w:sz w:val="24"/>
            <w:szCs w:val="24"/>
          </w:rPr>
          <w:t>est</w:t>
        </w:r>
        <w:r w:rsidR="00654760" w:rsidRPr="00C664FA">
          <w:rPr>
            <w:rFonts w:ascii="Arial" w:hAnsi="Arial" w:cs="Arial"/>
            <w:sz w:val="24"/>
            <w:szCs w:val="24"/>
          </w:rPr>
          <w:t>ão sendo</w:t>
        </w:r>
        <w:r w:rsidR="00654760" w:rsidRPr="00C664FA">
          <w:rPr>
            <w:rFonts w:ascii="Arial" w:hAnsi="Arial" w:cs="Arial"/>
            <w:sz w:val="24"/>
            <w:szCs w:val="24"/>
          </w:rPr>
          <w:t xml:space="preserve"> </w:t>
        </w:r>
      </w:ins>
      <w:r w:rsidRPr="00C664FA">
        <w:rPr>
          <w:rFonts w:ascii="Arial" w:hAnsi="Arial" w:cs="Arial"/>
          <w:sz w:val="24"/>
          <w:szCs w:val="24"/>
        </w:rPr>
        <w:t>enfrenta</w:t>
      </w:r>
      <w:del w:id="31" w:author="Vitor Nunes Silva" w:date="2024-03-22T20:13:00Z">
        <w:r w:rsidRPr="00C664FA" w:rsidDel="00654760">
          <w:rPr>
            <w:rFonts w:ascii="Arial" w:hAnsi="Arial" w:cs="Arial"/>
            <w:sz w:val="24"/>
            <w:szCs w:val="24"/>
          </w:rPr>
          <w:delText>n</w:delText>
        </w:r>
      </w:del>
      <w:r w:rsidRPr="00C664FA">
        <w:rPr>
          <w:rFonts w:ascii="Arial" w:hAnsi="Arial" w:cs="Arial"/>
          <w:sz w:val="24"/>
          <w:szCs w:val="24"/>
        </w:rPr>
        <w:t>do</w:t>
      </w:r>
      <w:ins w:id="32" w:author="Vitor Nunes Silva" w:date="2024-03-22T20:13:00Z">
        <w:r w:rsidR="00654760" w:rsidRPr="00C664FA">
          <w:rPr>
            <w:rFonts w:ascii="Arial" w:hAnsi="Arial" w:cs="Arial"/>
            <w:sz w:val="24"/>
            <w:szCs w:val="24"/>
          </w:rPr>
          <w:t>s</w:t>
        </w:r>
      </w:ins>
      <w:r w:rsidRPr="00C664FA">
        <w:rPr>
          <w:rFonts w:ascii="Arial" w:hAnsi="Arial" w:cs="Arial"/>
          <w:sz w:val="24"/>
          <w:szCs w:val="24"/>
        </w:rPr>
        <w:t xml:space="preserve">, </w:t>
      </w:r>
      <w:r w:rsidR="005F7FF7">
        <w:rPr>
          <w:rFonts w:ascii="Arial" w:hAnsi="Arial" w:cs="Arial"/>
          <w:sz w:val="24"/>
          <w:szCs w:val="24"/>
        </w:rPr>
        <w:t>um sistema é necessário para ajudar esses pequenos comerciantes</w:t>
      </w:r>
      <w:r w:rsidRPr="00C664FA">
        <w:rPr>
          <w:rFonts w:ascii="Arial" w:hAnsi="Arial" w:cs="Arial"/>
          <w:sz w:val="24"/>
          <w:szCs w:val="24"/>
        </w:rPr>
        <w:t xml:space="preserve">. </w:t>
      </w:r>
      <w:r w:rsidR="005F7FF7">
        <w:rPr>
          <w:rFonts w:ascii="Arial" w:hAnsi="Arial" w:cs="Arial"/>
          <w:sz w:val="24"/>
          <w:szCs w:val="24"/>
        </w:rPr>
        <w:t>Outro desafio, porém, é</w:t>
      </w:r>
      <w:r w:rsidRPr="00C664FA">
        <w:rPr>
          <w:rFonts w:ascii="Arial" w:hAnsi="Arial" w:cs="Arial"/>
          <w:sz w:val="24"/>
          <w:szCs w:val="24"/>
        </w:rPr>
        <w:t xml:space="preserve"> encontrar um sistema que atend</w:t>
      </w:r>
      <w:r w:rsidR="005F7FF7">
        <w:rPr>
          <w:rFonts w:ascii="Arial" w:hAnsi="Arial" w:cs="Arial"/>
          <w:sz w:val="24"/>
          <w:szCs w:val="24"/>
        </w:rPr>
        <w:t>a as demandas</w:t>
      </w:r>
      <w:r w:rsidRPr="00C664FA">
        <w:rPr>
          <w:rFonts w:ascii="Arial" w:hAnsi="Arial" w:cs="Arial"/>
          <w:sz w:val="24"/>
          <w:szCs w:val="24"/>
        </w:rPr>
        <w:t xml:space="preserve"> e ao mesmo fosse financeiramente mais viável que comprar fichas personalizadas em gráficas (que estão cada vez mais caras). </w:t>
      </w:r>
    </w:p>
    <w:p w14:paraId="6FB36B8E" w14:textId="77777777" w:rsidR="009C0762" w:rsidRDefault="00A440DC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vários</w:t>
      </w:r>
      <w:r w:rsidR="005E012B" w:rsidRPr="00C664FA">
        <w:rPr>
          <w:rFonts w:ascii="Arial" w:hAnsi="Arial" w:cs="Arial"/>
          <w:sz w:val="24"/>
          <w:szCs w:val="24"/>
        </w:rPr>
        <w:t xml:space="preserve"> sistemas ERP</w:t>
      </w:r>
      <w:r>
        <w:rPr>
          <w:rFonts w:ascii="Arial" w:hAnsi="Arial" w:cs="Arial"/>
          <w:sz w:val="24"/>
          <w:szCs w:val="24"/>
        </w:rPr>
        <w:t xml:space="preserve"> na internet,</w:t>
      </w:r>
      <w:r w:rsidR="009212EE">
        <w:rPr>
          <w:rFonts w:ascii="Arial" w:hAnsi="Arial" w:cs="Arial"/>
          <w:sz w:val="24"/>
          <w:szCs w:val="24"/>
        </w:rPr>
        <w:t xml:space="preserve"> </w:t>
      </w:r>
      <w:r w:rsidR="005E012B" w:rsidRPr="00C664FA">
        <w:rPr>
          <w:rFonts w:ascii="Arial" w:hAnsi="Arial" w:cs="Arial"/>
          <w:sz w:val="24"/>
          <w:szCs w:val="24"/>
        </w:rPr>
        <w:t xml:space="preserve">que pudessem </w:t>
      </w:r>
      <w:r w:rsidR="00867556">
        <w:rPr>
          <w:rFonts w:ascii="Arial" w:hAnsi="Arial" w:cs="Arial"/>
          <w:sz w:val="24"/>
          <w:szCs w:val="24"/>
        </w:rPr>
        <w:t xml:space="preserve">atender os requisitos, </w:t>
      </w:r>
      <w:r w:rsidR="005E012B" w:rsidRPr="00C664FA">
        <w:rPr>
          <w:rFonts w:ascii="Arial" w:hAnsi="Arial" w:cs="Arial"/>
          <w:sz w:val="24"/>
          <w:szCs w:val="24"/>
        </w:rPr>
        <w:t>todos muito completos, cheio de funções e opções complexas.</w:t>
      </w:r>
      <w:r w:rsidR="00867556">
        <w:rPr>
          <w:rFonts w:ascii="Arial" w:hAnsi="Arial" w:cs="Arial"/>
          <w:sz w:val="24"/>
          <w:szCs w:val="24"/>
        </w:rPr>
        <w:t xml:space="preserve"> </w:t>
      </w:r>
      <w:r w:rsidR="00CE10DE">
        <w:rPr>
          <w:rFonts w:ascii="Arial" w:hAnsi="Arial" w:cs="Arial"/>
          <w:sz w:val="24"/>
          <w:szCs w:val="24"/>
        </w:rPr>
        <w:t xml:space="preserve">O problema com tais sistemas é justamente o preço. </w:t>
      </w:r>
      <w:r w:rsidR="00C571D9" w:rsidRPr="00C664FA">
        <w:rPr>
          <w:rFonts w:ascii="Arial" w:hAnsi="Arial" w:cs="Arial"/>
          <w:sz w:val="24"/>
          <w:szCs w:val="24"/>
        </w:rPr>
        <w:t>Os sistemas encontrados</w:t>
      </w:r>
      <w:r w:rsidR="005E012B" w:rsidRPr="00C664FA">
        <w:rPr>
          <w:rFonts w:ascii="Arial" w:hAnsi="Arial" w:cs="Arial"/>
          <w:sz w:val="24"/>
          <w:szCs w:val="24"/>
        </w:rPr>
        <w:t xml:space="preserve"> na internet são complexos e caros demais para </w:t>
      </w:r>
      <w:r w:rsidR="00CE10DE">
        <w:rPr>
          <w:rFonts w:ascii="Arial" w:hAnsi="Arial" w:cs="Arial"/>
          <w:sz w:val="24"/>
          <w:szCs w:val="24"/>
        </w:rPr>
        <w:t>as necessidades de um come</w:t>
      </w:r>
      <w:r w:rsidR="009C0762">
        <w:rPr>
          <w:rFonts w:ascii="Arial" w:hAnsi="Arial" w:cs="Arial"/>
          <w:sz w:val="24"/>
          <w:szCs w:val="24"/>
        </w:rPr>
        <w:t>rciante informal</w:t>
      </w:r>
      <w:r w:rsidR="005E012B" w:rsidRPr="00C664FA">
        <w:rPr>
          <w:rFonts w:ascii="Arial" w:hAnsi="Arial" w:cs="Arial"/>
          <w:sz w:val="24"/>
          <w:szCs w:val="24"/>
        </w:rPr>
        <w:t xml:space="preserve">, </w:t>
      </w:r>
      <w:r w:rsidR="009C0762">
        <w:rPr>
          <w:rFonts w:ascii="Arial" w:hAnsi="Arial" w:cs="Arial"/>
          <w:sz w:val="24"/>
          <w:szCs w:val="24"/>
        </w:rPr>
        <w:t>que p</w:t>
      </w:r>
      <w:r w:rsidR="005E012B" w:rsidRPr="00C664FA">
        <w:rPr>
          <w:rFonts w:ascii="Arial" w:hAnsi="Arial" w:cs="Arial"/>
          <w:sz w:val="24"/>
          <w:szCs w:val="24"/>
        </w:rPr>
        <w:t>recis</w:t>
      </w:r>
      <w:r w:rsidR="009C0762">
        <w:rPr>
          <w:rFonts w:ascii="Arial" w:hAnsi="Arial" w:cs="Arial"/>
          <w:sz w:val="24"/>
          <w:szCs w:val="24"/>
        </w:rPr>
        <w:t xml:space="preserve">a </w:t>
      </w:r>
      <w:r w:rsidR="005E012B" w:rsidRPr="00C664FA">
        <w:rPr>
          <w:rFonts w:ascii="Arial" w:hAnsi="Arial" w:cs="Arial"/>
          <w:sz w:val="24"/>
          <w:szCs w:val="24"/>
        </w:rPr>
        <w:t>de algo mais simples e preferencialmente</w:t>
      </w:r>
      <w:r w:rsidR="009C0762">
        <w:rPr>
          <w:rFonts w:ascii="Arial" w:hAnsi="Arial" w:cs="Arial"/>
          <w:sz w:val="24"/>
          <w:szCs w:val="24"/>
        </w:rPr>
        <w:t xml:space="preserve"> </w:t>
      </w:r>
      <w:r w:rsidR="005E012B" w:rsidRPr="00C664FA">
        <w:rPr>
          <w:rFonts w:ascii="Arial" w:hAnsi="Arial" w:cs="Arial"/>
          <w:sz w:val="24"/>
          <w:szCs w:val="24"/>
        </w:rPr>
        <w:t xml:space="preserve">de </w:t>
      </w:r>
      <w:r w:rsidR="00C571D9" w:rsidRPr="00C664FA">
        <w:rPr>
          <w:rFonts w:ascii="Arial" w:hAnsi="Arial" w:cs="Arial"/>
          <w:sz w:val="24"/>
          <w:szCs w:val="24"/>
        </w:rPr>
        <w:t>graça</w:t>
      </w:r>
      <w:r w:rsidR="009C0762">
        <w:rPr>
          <w:rFonts w:ascii="Arial" w:hAnsi="Arial" w:cs="Arial"/>
          <w:sz w:val="24"/>
          <w:szCs w:val="24"/>
        </w:rPr>
        <w:t>.</w:t>
      </w:r>
    </w:p>
    <w:p w14:paraId="2199BFEE" w14:textId="77777777" w:rsidR="009C0762" w:rsidRDefault="009C0762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Daí nasceu</w:t>
      </w:r>
      <w:r w:rsidR="005E012B" w:rsidRPr="00C664FA">
        <w:rPr>
          <w:rFonts w:ascii="Arial" w:hAnsi="Arial" w:cs="Arial"/>
          <w:sz w:val="24"/>
          <w:szCs w:val="24"/>
        </w:rPr>
        <w:t xml:space="preserve"> a ideia de construir um site voltado especialmente para pequenos empreendedores, fácil de manusear, intuitivo, somente com as funções essenciais para realizar o trabalho</w:t>
      </w:r>
      <w:r w:rsidR="003876FB" w:rsidRPr="00C664FA">
        <w:rPr>
          <w:rFonts w:ascii="Arial" w:hAnsi="Arial" w:cs="Arial"/>
          <w:sz w:val="24"/>
          <w:szCs w:val="24"/>
        </w:rPr>
        <w:t>.</w:t>
      </w:r>
    </w:p>
    <w:p w14:paraId="3BE9D6C9" w14:textId="77777777" w:rsidR="002E2F79" w:rsidRDefault="00DA3075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é a origem do site</w:t>
      </w:r>
      <w:r w:rsidR="003876FB" w:rsidRPr="00C664FA">
        <w:rPr>
          <w:rFonts w:ascii="Arial" w:hAnsi="Arial" w:cs="Arial"/>
          <w:sz w:val="24"/>
          <w:szCs w:val="24"/>
        </w:rPr>
        <w:t xml:space="preserve"> </w:t>
      </w:r>
      <w:r w:rsidR="003876FB" w:rsidRPr="009454DD">
        <w:rPr>
          <w:rFonts w:ascii="Arial" w:hAnsi="Arial" w:cs="Arial"/>
          <w:color w:val="4472C4" w:themeColor="accent1"/>
          <w:sz w:val="28"/>
          <w:szCs w:val="28"/>
          <w:u w:val="single"/>
        </w:rPr>
        <w:t>SalesSwift</w:t>
      </w:r>
      <w:r>
        <w:rPr>
          <w:rFonts w:ascii="Arial" w:hAnsi="Arial" w:cs="Arial"/>
          <w:sz w:val="24"/>
          <w:szCs w:val="24"/>
        </w:rPr>
        <w:t>,</w:t>
      </w:r>
      <w:r w:rsidR="003876FB" w:rsidRPr="00C664FA">
        <w:rPr>
          <w:rFonts w:ascii="Arial" w:hAnsi="Arial" w:cs="Arial"/>
          <w:sz w:val="24"/>
          <w:szCs w:val="24"/>
        </w:rPr>
        <w:t xml:space="preserve"> uma nova plataforma que poderá atender a pequenos empreendedore</w:t>
      </w:r>
      <w:r>
        <w:rPr>
          <w:rFonts w:ascii="Arial" w:hAnsi="Arial" w:cs="Arial"/>
          <w:sz w:val="24"/>
          <w:szCs w:val="24"/>
        </w:rPr>
        <w:t xml:space="preserve">s </w:t>
      </w:r>
      <w:r w:rsidR="003876FB" w:rsidRPr="00C664FA">
        <w:rPr>
          <w:rFonts w:ascii="Arial" w:hAnsi="Arial" w:cs="Arial"/>
          <w:sz w:val="24"/>
          <w:szCs w:val="24"/>
        </w:rPr>
        <w:t xml:space="preserve">e que será integralmente gratuita </w:t>
      </w:r>
    </w:p>
    <w:p w14:paraId="32C660DF" w14:textId="77777777" w:rsidR="002E2F79" w:rsidRDefault="002E2F79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14:paraId="650601C6" w14:textId="77777777" w:rsidR="002E2F79" w:rsidRDefault="002E2F79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3876FB" w:rsidRPr="00C664FA">
        <w:rPr>
          <w:rFonts w:ascii="Arial" w:hAnsi="Arial" w:cs="Arial"/>
          <w:sz w:val="24"/>
          <w:szCs w:val="24"/>
        </w:rPr>
        <w:t xml:space="preserve">sistema irá oferecer funcionalidades como: </w:t>
      </w:r>
    </w:p>
    <w:p w14:paraId="4A2D2176" w14:textId="77777777" w:rsidR="002E2F79" w:rsidRDefault="002E2F79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14:paraId="1F632857" w14:textId="2BAACA6E" w:rsidR="00AB50AA" w:rsidRDefault="002E2F79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876FB" w:rsidRPr="002E2F79">
        <w:rPr>
          <w:rFonts w:ascii="Arial" w:hAnsi="Arial" w:cs="Arial"/>
          <w:b/>
          <w:bCs/>
          <w:sz w:val="24"/>
          <w:szCs w:val="24"/>
        </w:rPr>
        <w:t>Cadastro de Clientes, Fornecedores e Produtos</w:t>
      </w:r>
      <w:r>
        <w:rPr>
          <w:rFonts w:ascii="Arial" w:hAnsi="Arial" w:cs="Arial"/>
          <w:sz w:val="24"/>
          <w:szCs w:val="24"/>
        </w:rPr>
        <w:t>:</w:t>
      </w:r>
      <w:r w:rsidR="00A022C3">
        <w:rPr>
          <w:rFonts w:ascii="Arial" w:hAnsi="Arial" w:cs="Arial"/>
          <w:sz w:val="24"/>
          <w:szCs w:val="24"/>
        </w:rPr>
        <w:t xml:space="preserve"> </w:t>
      </w:r>
      <w:r w:rsidR="003876FB" w:rsidRPr="00C664FA">
        <w:rPr>
          <w:rFonts w:ascii="Arial" w:hAnsi="Arial" w:cs="Arial"/>
          <w:sz w:val="24"/>
          <w:szCs w:val="24"/>
        </w:rPr>
        <w:t>Com esse cadastro ficará muito mais fácil lançar uma nota ou conta nova, pois não será necessário escrever o nome do cliente, fornecedor ou produto toda vez que for emitir uma nota nova, apenas clicar e selecionar o cliente, fornecedor ou produto desejado.</w:t>
      </w:r>
    </w:p>
    <w:p w14:paraId="2545BEED" w14:textId="670A2089" w:rsidR="00AB50AA" w:rsidRDefault="003876FB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C664FA">
        <w:rPr>
          <w:rFonts w:ascii="Arial" w:hAnsi="Arial" w:cs="Arial"/>
          <w:sz w:val="24"/>
          <w:szCs w:val="24"/>
        </w:rPr>
        <w:t>-</w:t>
      </w:r>
      <w:r w:rsidR="00C571D9" w:rsidRPr="00C664FA">
        <w:rPr>
          <w:rFonts w:ascii="Arial" w:hAnsi="Arial" w:cs="Arial"/>
          <w:sz w:val="24"/>
          <w:szCs w:val="24"/>
        </w:rPr>
        <w:t xml:space="preserve"> </w:t>
      </w:r>
      <w:r w:rsidR="00C571D9" w:rsidRPr="002E2F79">
        <w:rPr>
          <w:rFonts w:ascii="Arial" w:hAnsi="Arial" w:cs="Arial"/>
          <w:b/>
          <w:bCs/>
          <w:sz w:val="24"/>
          <w:szCs w:val="24"/>
        </w:rPr>
        <w:t>Notas simples de</w:t>
      </w:r>
      <w:r w:rsidRPr="002E2F79">
        <w:rPr>
          <w:rFonts w:ascii="Arial" w:hAnsi="Arial" w:cs="Arial"/>
          <w:b/>
          <w:bCs/>
          <w:sz w:val="24"/>
          <w:szCs w:val="24"/>
        </w:rPr>
        <w:t xml:space="preserve"> Vendas</w:t>
      </w:r>
      <w:r w:rsidR="002E2F79">
        <w:rPr>
          <w:rFonts w:ascii="Arial" w:hAnsi="Arial" w:cs="Arial"/>
          <w:b/>
          <w:bCs/>
          <w:sz w:val="24"/>
          <w:szCs w:val="24"/>
        </w:rPr>
        <w:t>:</w:t>
      </w:r>
      <w:r w:rsidR="00A022C3">
        <w:rPr>
          <w:rFonts w:ascii="Arial" w:hAnsi="Arial" w:cs="Arial"/>
          <w:sz w:val="24"/>
          <w:szCs w:val="24"/>
        </w:rPr>
        <w:t xml:space="preserve"> </w:t>
      </w:r>
      <w:r w:rsidR="00C571D9" w:rsidRPr="00C664FA">
        <w:rPr>
          <w:rFonts w:ascii="Arial" w:hAnsi="Arial" w:cs="Arial"/>
          <w:sz w:val="24"/>
          <w:szCs w:val="24"/>
        </w:rPr>
        <w:t xml:space="preserve">Nessa funcionalidade </w:t>
      </w:r>
      <w:r w:rsidR="00AB50AA">
        <w:rPr>
          <w:rFonts w:ascii="Arial" w:hAnsi="Arial" w:cs="Arial"/>
          <w:sz w:val="24"/>
          <w:szCs w:val="24"/>
        </w:rPr>
        <w:t>o usuário</w:t>
      </w:r>
      <w:r w:rsidR="00C571D9" w:rsidRPr="00C664FA">
        <w:rPr>
          <w:rFonts w:ascii="Arial" w:hAnsi="Arial" w:cs="Arial"/>
          <w:sz w:val="24"/>
          <w:szCs w:val="24"/>
        </w:rPr>
        <w:t xml:space="preserve"> </w:t>
      </w:r>
      <w:r w:rsidR="00903AF5">
        <w:rPr>
          <w:rFonts w:ascii="Arial" w:hAnsi="Arial" w:cs="Arial"/>
          <w:sz w:val="24"/>
          <w:szCs w:val="24"/>
        </w:rPr>
        <w:t xml:space="preserve">poderá </w:t>
      </w:r>
      <w:r w:rsidR="00C571D9" w:rsidRPr="00C664FA">
        <w:rPr>
          <w:rFonts w:ascii="Arial" w:hAnsi="Arial" w:cs="Arial"/>
          <w:sz w:val="24"/>
          <w:szCs w:val="24"/>
        </w:rPr>
        <w:t xml:space="preserve">realizar a gestão de todas as suas vendas e lançar novas notas simples de vendas, preenchendo um pequeno formulário totalmente automatizado e intuitivo. </w:t>
      </w:r>
    </w:p>
    <w:p w14:paraId="3D38B215" w14:textId="5FA4D1D2" w:rsidR="00AB50AA" w:rsidRDefault="00C571D9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C664FA">
        <w:rPr>
          <w:rFonts w:ascii="Arial" w:hAnsi="Arial" w:cs="Arial"/>
          <w:sz w:val="24"/>
          <w:szCs w:val="24"/>
        </w:rPr>
        <w:t xml:space="preserve">- </w:t>
      </w:r>
      <w:r w:rsidRPr="00AB50AA">
        <w:rPr>
          <w:rFonts w:ascii="Arial" w:hAnsi="Arial" w:cs="Arial"/>
          <w:b/>
          <w:bCs/>
          <w:sz w:val="24"/>
          <w:szCs w:val="24"/>
        </w:rPr>
        <w:t>Financeiro</w:t>
      </w:r>
      <w:r w:rsidR="00AB50AA">
        <w:rPr>
          <w:rFonts w:ascii="Arial" w:hAnsi="Arial" w:cs="Arial"/>
          <w:b/>
          <w:bCs/>
          <w:sz w:val="24"/>
          <w:szCs w:val="24"/>
        </w:rPr>
        <w:t>:</w:t>
      </w:r>
      <w:r w:rsidR="00A022C3">
        <w:rPr>
          <w:rFonts w:ascii="Arial" w:hAnsi="Arial" w:cs="Arial"/>
          <w:sz w:val="24"/>
          <w:szCs w:val="24"/>
        </w:rPr>
        <w:t xml:space="preserve"> </w:t>
      </w:r>
      <w:r w:rsidRPr="00C664FA">
        <w:rPr>
          <w:rFonts w:ascii="Arial" w:hAnsi="Arial" w:cs="Arial"/>
          <w:sz w:val="24"/>
          <w:szCs w:val="24"/>
        </w:rPr>
        <w:t>No menu financeiro você conseguirá cadastrar novas contas/fornecedores a pagar, todos os seus gastos como por exemplo, compra de equipamentos, combustível, pedágios, aluguel de carro, desgaste do seu veículo e percas de material.</w:t>
      </w:r>
    </w:p>
    <w:p w14:paraId="47370238" w14:textId="478C3A3F" w:rsidR="003876FB" w:rsidRPr="00C664FA" w:rsidRDefault="00C571D9" w:rsidP="003B156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C664FA">
        <w:rPr>
          <w:rFonts w:ascii="Arial" w:hAnsi="Arial" w:cs="Arial"/>
          <w:sz w:val="24"/>
          <w:szCs w:val="24"/>
        </w:rPr>
        <w:t xml:space="preserve">- </w:t>
      </w:r>
      <w:r w:rsidR="00245038">
        <w:rPr>
          <w:rFonts w:ascii="Arial" w:hAnsi="Arial" w:cs="Arial"/>
          <w:b/>
          <w:bCs/>
          <w:sz w:val="24"/>
          <w:szCs w:val="24"/>
        </w:rPr>
        <w:t>Dashboard</w:t>
      </w:r>
      <w:r w:rsidRPr="00AB50AA">
        <w:rPr>
          <w:rFonts w:ascii="Arial" w:hAnsi="Arial" w:cs="Arial"/>
          <w:b/>
          <w:bCs/>
          <w:sz w:val="24"/>
          <w:szCs w:val="24"/>
        </w:rPr>
        <w:t xml:space="preserve"> na homepage</w:t>
      </w:r>
      <w:r w:rsidR="00AB50AA">
        <w:rPr>
          <w:rFonts w:ascii="Arial" w:hAnsi="Arial" w:cs="Arial"/>
          <w:b/>
          <w:bCs/>
          <w:sz w:val="24"/>
          <w:szCs w:val="24"/>
        </w:rPr>
        <w:t>:</w:t>
      </w:r>
      <w:r w:rsidR="00A022C3">
        <w:rPr>
          <w:rFonts w:ascii="Arial" w:hAnsi="Arial" w:cs="Arial"/>
          <w:sz w:val="24"/>
          <w:szCs w:val="24"/>
        </w:rPr>
        <w:t xml:space="preserve"> </w:t>
      </w:r>
      <w:r w:rsidRPr="00C664FA">
        <w:rPr>
          <w:rFonts w:ascii="Arial" w:hAnsi="Arial" w:cs="Arial"/>
          <w:sz w:val="24"/>
          <w:szCs w:val="24"/>
        </w:rPr>
        <w:t xml:space="preserve">Logo na homepage </w:t>
      </w:r>
      <w:r w:rsidR="00AB50AA">
        <w:rPr>
          <w:rFonts w:ascii="Arial" w:hAnsi="Arial" w:cs="Arial"/>
          <w:sz w:val="24"/>
          <w:szCs w:val="24"/>
        </w:rPr>
        <w:t>será apresentado</w:t>
      </w:r>
      <w:r w:rsidRPr="00C664FA">
        <w:rPr>
          <w:rFonts w:ascii="Arial" w:hAnsi="Arial" w:cs="Arial"/>
          <w:sz w:val="24"/>
          <w:szCs w:val="24"/>
        </w:rPr>
        <w:t xml:space="preserve"> um dashboard de simples visualização, constando todas as suas contas a receber e contas a pagar do mês</w:t>
      </w:r>
      <w:r w:rsidR="000B1750">
        <w:rPr>
          <w:rFonts w:ascii="Arial" w:hAnsi="Arial" w:cs="Arial"/>
          <w:sz w:val="24"/>
          <w:szCs w:val="24"/>
        </w:rPr>
        <w:t>,</w:t>
      </w:r>
      <w:r w:rsidRPr="00C664FA">
        <w:rPr>
          <w:rFonts w:ascii="Arial" w:hAnsi="Arial" w:cs="Arial"/>
          <w:sz w:val="24"/>
          <w:szCs w:val="24"/>
        </w:rPr>
        <w:t xml:space="preserve"> </w:t>
      </w:r>
      <w:r w:rsidR="00722965" w:rsidRPr="00C664FA">
        <w:rPr>
          <w:rFonts w:ascii="Arial" w:hAnsi="Arial" w:cs="Arial"/>
          <w:sz w:val="24"/>
          <w:szCs w:val="24"/>
        </w:rPr>
        <w:t>e</w:t>
      </w:r>
      <w:r w:rsidRPr="00C664FA">
        <w:rPr>
          <w:rFonts w:ascii="Arial" w:hAnsi="Arial" w:cs="Arial"/>
          <w:sz w:val="24"/>
          <w:szCs w:val="24"/>
        </w:rPr>
        <w:t xml:space="preserve"> um dashboard diário contendo esses dados. Além disso nossa homepage conta com um gráfico de vendas anual para você acompanhar os melhores meses de vendas.</w:t>
      </w:r>
    </w:p>
    <w:p w14:paraId="30BF68E0" w14:textId="16E94FA3" w:rsidR="008B421B" w:rsidRPr="00C664FA" w:rsidRDefault="005E012B" w:rsidP="003B156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664FA">
        <w:rPr>
          <w:rFonts w:ascii="Arial" w:hAnsi="Arial" w:cs="Arial"/>
          <w:sz w:val="24"/>
          <w:szCs w:val="24"/>
        </w:rPr>
        <w:t xml:space="preserve"> </w:t>
      </w:r>
    </w:p>
    <w:p w14:paraId="3702D6AF" w14:textId="77777777" w:rsidR="008B421B" w:rsidRPr="00C664FA" w:rsidRDefault="008B421B" w:rsidP="00C664F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8B421B" w:rsidRPr="00C66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tor Nunes Silva">
    <w15:presenceInfo w15:providerId="Windows Live" w15:userId="522f405731c704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1F"/>
    <w:rsid w:val="000B1750"/>
    <w:rsid w:val="00142F70"/>
    <w:rsid w:val="00212739"/>
    <w:rsid w:val="00245038"/>
    <w:rsid w:val="002E2F79"/>
    <w:rsid w:val="003845B7"/>
    <w:rsid w:val="003876FB"/>
    <w:rsid w:val="003B1569"/>
    <w:rsid w:val="003C77C9"/>
    <w:rsid w:val="00483922"/>
    <w:rsid w:val="004D6B4A"/>
    <w:rsid w:val="005A5304"/>
    <w:rsid w:val="005E012B"/>
    <w:rsid w:val="005E3694"/>
    <w:rsid w:val="005F7FF7"/>
    <w:rsid w:val="00654760"/>
    <w:rsid w:val="00705534"/>
    <w:rsid w:val="00722965"/>
    <w:rsid w:val="00725B60"/>
    <w:rsid w:val="00783F9A"/>
    <w:rsid w:val="007B7709"/>
    <w:rsid w:val="007E153E"/>
    <w:rsid w:val="00831C3C"/>
    <w:rsid w:val="00867556"/>
    <w:rsid w:val="008B421B"/>
    <w:rsid w:val="008C78CF"/>
    <w:rsid w:val="00903AF5"/>
    <w:rsid w:val="009212EE"/>
    <w:rsid w:val="009454DD"/>
    <w:rsid w:val="009C0762"/>
    <w:rsid w:val="00A022C3"/>
    <w:rsid w:val="00A440DC"/>
    <w:rsid w:val="00AB50AA"/>
    <w:rsid w:val="00AE671F"/>
    <w:rsid w:val="00C571D9"/>
    <w:rsid w:val="00C664FA"/>
    <w:rsid w:val="00CD6F88"/>
    <w:rsid w:val="00CE10DE"/>
    <w:rsid w:val="00DA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DE"/>
  <w15:chartTrackingRefBased/>
  <w15:docId w15:val="{71C2C746-D4C3-44CB-B99B-68EDCD81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eviso">
    <w:name w:val="Revision"/>
    <w:hidden/>
    <w:uiPriority w:val="99"/>
    <w:semiHidden/>
    <w:rsid w:val="008C78CF"/>
    <w:pPr>
      <w:spacing w:after="0" w:line="240" w:lineRule="auto"/>
    </w:pPr>
  </w:style>
  <w:style w:type="paragraph" w:styleId="SemEspaamento">
    <w:name w:val="No Spacing"/>
    <w:uiPriority w:val="1"/>
    <w:qFormat/>
    <w:rsid w:val="00705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Afonso Fávaro</dc:creator>
  <cp:keywords/>
  <dc:description/>
  <cp:lastModifiedBy>Vitor Nunes Silva</cp:lastModifiedBy>
  <cp:revision>34</cp:revision>
  <dcterms:created xsi:type="dcterms:W3CDTF">2024-03-16T14:47:00Z</dcterms:created>
  <dcterms:modified xsi:type="dcterms:W3CDTF">2024-03-22T23:36:00Z</dcterms:modified>
</cp:coreProperties>
</file>